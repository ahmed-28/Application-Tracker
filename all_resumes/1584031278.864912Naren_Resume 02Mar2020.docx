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CC58" w14:textId="31DA8F74" w:rsidR="0045456F" w:rsidRDefault="004A49F7">
      <w:pPr>
        <w:pStyle w:val="Title"/>
      </w:pPr>
      <w:r>
        <w:t>NAREN SAIRAM</w:t>
      </w:r>
    </w:p>
    <w:p w14:paraId="029319D3" w14:textId="7B2C8F51" w:rsidR="0045456F" w:rsidRDefault="004A49F7">
      <w:pPr>
        <w:pStyle w:val="ContactInfo"/>
      </w:pPr>
      <w:r>
        <w:t>5/17, Royal Villa 4</w:t>
      </w:r>
      <w:r w:rsidRPr="004A49F7">
        <w:rPr>
          <w:vertAlign w:val="superscript"/>
        </w:rPr>
        <w:t>th</w:t>
      </w:r>
      <w:r>
        <w:t xml:space="preserve"> Main Road Extension </w:t>
      </w:r>
      <w:proofErr w:type="spellStart"/>
      <w:r>
        <w:t>Kotturpuram</w:t>
      </w:r>
      <w:proofErr w:type="spellEnd"/>
      <w:r w:rsidR="009E5972">
        <w:t xml:space="preserve"> | </w:t>
      </w:r>
      <w:r>
        <w:t>Chennai</w:t>
      </w:r>
      <w:r w:rsidR="009E5972">
        <w:t xml:space="preserve">, </w:t>
      </w:r>
      <w:r>
        <w:t>TN</w:t>
      </w:r>
      <w:r w:rsidR="009E5972">
        <w:t xml:space="preserve"> </w:t>
      </w:r>
      <w:r>
        <w:t>600085</w:t>
      </w:r>
      <w:r w:rsidR="009E5972">
        <w:t xml:space="preserve"> | </w:t>
      </w:r>
      <w:r>
        <w:t>9791131673</w:t>
      </w:r>
      <w:r w:rsidR="009E5972">
        <w:t xml:space="preserve"> | </w:t>
      </w:r>
      <w:ins w:id="0" w:author="Naren Sairam Iyer" w:date="2020-03-03T19:21:00Z">
        <w:r w:rsidR="008A1F8D">
          <w:fldChar w:fldCharType="begin"/>
        </w:r>
        <w:r w:rsidR="008A1F8D">
          <w:instrText xml:space="preserve"> HYPERLINK "mailto:</w:instrText>
        </w:r>
      </w:ins>
      <w:r w:rsidR="008A1F8D">
        <w:instrText>sairam.nareniyer@gmail.com</w:instrText>
      </w:r>
      <w:ins w:id="1" w:author="Naren Sairam Iyer" w:date="2020-03-03T19:21:00Z">
        <w:r w:rsidR="008A1F8D">
          <w:instrText xml:space="preserve">" </w:instrText>
        </w:r>
        <w:r w:rsidR="008A1F8D">
          <w:fldChar w:fldCharType="separate"/>
        </w:r>
      </w:ins>
      <w:r w:rsidR="008A1F8D" w:rsidRPr="00BE69A3">
        <w:rPr>
          <w:rStyle w:val="Hyperlink"/>
        </w:rPr>
        <w:t>sairam.nareniyer@gmail.com</w:t>
      </w:r>
      <w:ins w:id="2" w:author="Naren Sairam Iyer" w:date="2020-03-03T19:21:00Z">
        <w:r w:rsidR="008A1F8D">
          <w:fldChar w:fldCharType="end"/>
        </w:r>
        <w:r w:rsidR="008A1F8D">
          <w:t xml:space="preserve"> |</w:t>
        </w:r>
        <w:r w:rsidR="008A1F8D" w:rsidRPr="008A1F8D">
          <w:rPr>
            <w:rStyle w:val="Title"/>
            <w:rFonts w:ascii="Segoe UI" w:hAnsi="Segoe UI" w:cs="Segoe UI"/>
            <w:bdr w:val="none" w:sz="0" w:space="0" w:color="auto" w:frame="1"/>
            <w:shd w:val="clear" w:color="auto" w:fill="FFFFFF"/>
          </w:rPr>
          <w:t xml:space="preserve"> </w:t>
        </w:r>
        <w:r w:rsidR="008A1F8D" w:rsidRPr="008A1F8D">
          <w:rPr>
            <w:rStyle w:val="vanity-namedomain"/>
            <w:rFonts w:cstheme="majorHAnsi"/>
            <w:bdr w:val="none" w:sz="0" w:space="0" w:color="auto" w:frame="1"/>
            <w:shd w:val="clear" w:color="auto" w:fill="FFFFFF"/>
            <w:rPrChange w:id="3" w:author="Naren Sairam Iyer" w:date="2020-03-03T19:21:00Z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rPrChange>
          </w:rPr>
          <w:t>www.linkedin.com/in/</w:t>
        </w:r>
        <w:r w:rsidR="008A1F8D" w:rsidRPr="008A1F8D">
          <w:rPr>
            <w:rStyle w:val="vanity-namedisplay-name"/>
            <w:rFonts w:cstheme="majorHAnsi"/>
            <w:bdr w:val="none" w:sz="0" w:space="0" w:color="auto" w:frame="1"/>
            <w:shd w:val="clear" w:color="auto" w:fill="FFFFFF"/>
            <w:rPrChange w:id="4" w:author="Naren Sairam Iyer" w:date="2020-03-03T19:21:00Z"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rPrChange>
          </w:rPr>
          <w:t>naren-sairam</w:t>
        </w:r>
      </w:ins>
    </w:p>
    <w:p w14:paraId="60525C90" w14:textId="7EF4DA9B" w:rsidR="0045456F" w:rsidRPr="00922A04" w:rsidRDefault="009E5972">
      <w:pPr>
        <w:pStyle w:val="Heading1"/>
        <w:rPr>
          <w:b/>
          <w:bCs/>
          <w:sz w:val="28"/>
          <w:szCs w:val="28"/>
        </w:rPr>
      </w:pPr>
      <w:r w:rsidRPr="00922A04">
        <w:rPr>
          <w:b/>
          <w:bCs/>
          <w:sz w:val="28"/>
          <w:szCs w:val="28"/>
        </w:rPr>
        <w:t>Objective</w:t>
      </w:r>
    </w:p>
    <w:p w14:paraId="10BEFC81" w14:textId="37051303" w:rsidR="001927A8" w:rsidDel="005220B1" w:rsidRDefault="006876E1" w:rsidP="00F4309F">
      <w:pPr>
        <w:rPr>
          <w:ins w:id="5" w:author="V. Sairam" w:date="2020-03-02T09:09:00Z"/>
          <w:del w:id="6" w:author="Naren Sairam Iyer" w:date="2020-03-03T16:38:00Z"/>
        </w:rPr>
      </w:pPr>
      <w:r>
        <w:t xml:space="preserve">Having keen interest in </w:t>
      </w:r>
      <w:del w:id="7" w:author="Naren Sairam Iyer" w:date="2020-03-03T16:36:00Z">
        <w:r w:rsidDel="005220B1">
          <w:delText xml:space="preserve">Mathematics, </w:delText>
        </w:r>
      </w:del>
      <w:r>
        <w:t xml:space="preserve">Algorithms and Computer Programming, </w:t>
      </w:r>
      <w:del w:id="8" w:author="V. Sairam" w:date="2020-03-02T09:08:00Z">
        <w:r w:rsidDel="001927A8">
          <w:delText xml:space="preserve">I </w:delText>
        </w:r>
        <w:r w:rsidR="00922A04" w:rsidDel="001927A8">
          <w:delText>am i</w:delText>
        </w:r>
      </w:del>
      <w:ins w:id="9" w:author="Naren Sairam Iyer" w:date="2020-03-03T16:36:00Z">
        <w:r w:rsidR="005220B1">
          <w:t>I’m i</w:t>
        </w:r>
      </w:ins>
      <w:ins w:id="10" w:author="V. Sairam" w:date="2020-03-02T09:08:00Z">
        <w:del w:id="11" w:author="Naren Sairam Iyer" w:date="2020-03-03T16:36:00Z">
          <w:r w:rsidR="001927A8" w:rsidDel="005220B1">
            <w:delText>I</w:delText>
          </w:r>
        </w:del>
      </w:ins>
      <w:r w:rsidR="00922A04">
        <w:t>nterested in pursuing</w:t>
      </w:r>
      <w:r>
        <w:t xml:space="preserve"> my career in </w:t>
      </w:r>
      <w:ins w:id="12" w:author="Naren Sairam Iyer" w:date="2020-03-03T16:36:00Z">
        <w:r w:rsidR="005220B1">
          <w:t>Software Development and</w:t>
        </w:r>
      </w:ins>
      <w:ins w:id="13" w:author="V. Sairam" w:date="2020-03-02T09:08:00Z">
        <w:del w:id="14" w:author="Naren Sairam Iyer" w:date="2020-03-03T16:36:00Z">
          <w:r w:rsidR="001927A8" w:rsidDel="005220B1">
            <w:delText>applying Mathematics in Computer Programing, and</w:delText>
          </w:r>
        </w:del>
        <w:r w:rsidR="001927A8">
          <w:t xml:space="preserve"> </w:t>
        </w:r>
      </w:ins>
      <w:r>
        <w:t>Data Science.</w:t>
      </w:r>
      <w:ins w:id="15" w:author="Naren Sairam Iyer" w:date="2020-03-03T19:28:00Z">
        <w:r w:rsidR="00DB7841">
          <w:t xml:space="preserve"> </w:t>
        </w:r>
      </w:ins>
      <w:del w:id="16" w:author="Naren Sairam Iyer" w:date="2020-03-03T19:28:00Z">
        <w:r w:rsidDel="00DB7841">
          <w:delText xml:space="preserve"> </w:delText>
        </w:r>
      </w:del>
      <w:r w:rsidR="008F16D2">
        <w:t xml:space="preserve">Currently </w:t>
      </w:r>
      <w:r>
        <w:t xml:space="preserve">in </w:t>
      </w:r>
      <w:r w:rsidR="008F16D2">
        <w:t xml:space="preserve">my </w:t>
      </w:r>
      <w:r w:rsidR="00C913C1">
        <w:t>4</w:t>
      </w:r>
      <w:r w:rsidR="00C913C1">
        <w:rPr>
          <w:vertAlign w:val="superscript"/>
        </w:rPr>
        <w:t>th</w:t>
      </w:r>
      <w:r w:rsidR="008F16D2">
        <w:t xml:space="preserve"> semester in </w:t>
      </w:r>
      <w:r w:rsidR="008F16D2" w:rsidRPr="00A226B0">
        <w:rPr>
          <w:b/>
          <w:bCs/>
          <w:rPrChange w:id="17" w:author="Naren Sairam Iyer" w:date="2020-03-03T19:30:00Z">
            <w:rPr/>
          </w:rPrChange>
        </w:rPr>
        <w:t>Computer Science</w:t>
      </w:r>
      <w:r w:rsidR="0083201E" w:rsidRPr="00A226B0">
        <w:rPr>
          <w:b/>
          <w:bCs/>
          <w:rPrChange w:id="18" w:author="Naren Sairam Iyer" w:date="2020-03-03T19:30:00Z">
            <w:rPr/>
          </w:rPrChange>
        </w:rPr>
        <w:t xml:space="preserve"> and Engineering</w:t>
      </w:r>
      <w:r w:rsidR="008F16D2" w:rsidRPr="00A226B0">
        <w:rPr>
          <w:b/>
          <w:bCs/>
          <w:rPrChange w:id="19" w:author="Naren Sairam Iyer" w:date="2020-03-03T19:30:00Z">
            <w:rPr/>
          </w:rPrChange>
        </w:rPr>
        <w:t xml:space="preserve"> at NIT Trichy</w:t>
      </w:r>
      <w:r w:rsidR="008F16D2">
        <w:t xml:space="preserve">. </w:t>
      </w:r>
      <w:del w:id="20" w:author="V. Sairam" w:date="2020-03-02T09:09:00Z">
        <w:r w:rsidR="008F16D2" w:rsidDel="001927A8">
          <w:delText>I have</w:delText>
        </w:r>
      </w:del>
      <w:ins w:id="21" w:author="V. Sairam" w:date="2020-03-02T09:09:00Z">
        <w:r w:rsidR="001927A8">
          <w:t>Project</w:t>
        </w:r>
      </w:ins>
      <w:r w:rsidR="00952964">
        <w:t xml:space="preserve"> experience in both </w:t>
      </w:r>
      <w:r w:rsidR="00952964" w:rsidRPr="008A1F8D">
        <w:rPr>
          <w:b/>
          <w:bCs/>
          <w:rPrChange w:id="22" w:author="Naren Sairam Iyer" w:date="2020-03-03T19:16:00Z">
            <w:rPr/>
          </w:rPrChange>
        </w:rPr>
        <w:t>Software Development</w:t>
      </w:r>
      <w:r w:rsidR="00952964">
        <w:t xml:space="preserve"> and </w:t>
      </w:r>
      <w:r w:rsidR="00952964" w:rsidRPr="008A1F8D">
        <w:rPr>
          <w:b/>
          <w:bCs/>
          <w:rPrChange w:id="23" w:author="Naren Sairam Iyer" w:date="2020-03-03T19:17:00Z">
            <w:rPr/>
          </w:rPrChange>
        </w:rPr>
        <w:t>Machine Learning</w:t>
      </w:r>
      <w:r w:rsidR="00952964">
        <w:t xml:space="preserve"> including Regression, Classification</w:t>
      </w:r>
      <w:r w:rsidR="00C913C1">
        <w:t xml:space="preserve"> and</w:t>
      </w:r>
      <w:r w:rsidR="00952964">
        <w:t xml:space="preserve"> Natural Language Processing (NLP).</w:t>
      </w:r>
      <w:r w:rsidR="00A02B87" w:rsidRPr="00A02B87">
        <w:t xml:space="preserve"> </w:t>
      </w:r>
    </w:p>
    <w:p w14:paraId="1AE1042A" w14:textId="4D58AD77" w:rsidR="00C541E1" w:rsidRDefault="005F5701" w:rsidP="00F4309F">
      <w:r>
        <w:t>S</w:t>
      </w:r>
      <w:r w:rsidR="00A02B87">
        <w:t xml:space="preserve">eeking a </w:t>
      </w:r>
      <w:r w:rsidR="00952964">
        <w:t>summer</w:t>
      </w:r>
      <w:r w:rsidR="00A02B87">
        <w:t xml:space="preserve"> internship</w:t>
      </w:r>
      <w:r w:rsidR="006876E1">
        <w:t xml:space="preserve"> during 20</w:t>
      </w:r>
      <w:r w:rsidR="00952964">
        <w:t>20</w:t>
      </w:r>
      <w:r w:rsidR="001C0C94">
        <w:t>,</w:t>
      </w:r>
      <w:r w:rsidR="00A02B87">
        <w:t xml:space="preserve"> </w:t>
      </w:r>
      <w:r w:rsidR="006876E1">
        <w:t xml:space="preserve">which </w:t>
      </w:r>
      <w:r w:rsidR="001C0C94">
        <w:t xml:space="preserve">I believe, </w:t>
      </w:r>
      <w:r w:rsidR="006876E1">
        <w:t>will be a great</w:t>
      </w:r>
      <w:r w:rsidR="00A02B87">
        <w:t xml:space="preserve"> opportunity for me to </w:t>
      </w:r>
      <w:ins w:id="24" w:author="V. Sairam" w:date="2020-03-02T09:09:00Z">
        <w:r w:rsidR="001927A8">
          <w:t>learn,</w:t>
        </w:r>
      </w:ins>
      <w:ins w:id="25" w:author="V. Sairam" w:date="2020-03-02T09:10:00Z">
        <w:r w:rsidR="001927A8">
          <w:t xml:space="preserve"> apply and </w:t>
        </w:r>
      </w:ins>
      <w:r w:rsidR="00A02B87">
        <w:t>expand my knowledge in the field of</w:t>
      </w:r>
      <w:r w:rsidR="00952964">
        <w:t xml:space="preserve"> my interests</w:t>
      </w:r>
      <w:r w:rsidR="00A02B87">
        <w:t>.</w:t>
      </w:r>
    </w:p>
    <w:p w14:paraId="1AD1AE94" w14:textId="06CAA6A5" w:rsidR="007E2831" w:rsidRPr="00922A04" w:rsidRDefault="007E2831" w:rsidP="007E2831">
      <w:pPr>
        <w:pStyle w:val="Heading1"/>
        <w:rPr>
          <w:b/>
          <w:bCs/>
          <w:sz w:val="28"/>
          <w:szCs w:val="28"/>
        </w:rPr>
      </w:pPr>
      <w:r w:rsidRPr="00922A04">
        <w:rPr>
          <w:b/>
          <w:bCs/>
          <w:sz w:val="28"/>
          <w:szCs w:val="28"/>
        </w:rPr>
        <w:t>Skills</w:t>
      </w:r>
    </w:p>
    <w:p w14:paraId="20DDF167" w14:textId="23268608" w:rsidR="007E2831" w:rsidRPr="007E2831" w:rsidRDefault="007E2831" w:rsidP="007E2831">
      <w:pPr>
        <w:pStyle w:val="ListParagraph"/>
        <w:numPr>
          <w:ilvl w:val="0"/>
          <w:numId w:val="21"/>
        </w:numPr>
        <w:rPr>
          <w:b/>
          <w:bCs/>
        </w:rPr>
      </w:pPr>
      <w:r w:rsidRPr="007E2831">
        <w:rPr>
          <w:b/>
          <w:bCs/>
        </w:rPr>
        <w:t>Programming Languages</w:t>
      </w:r>
      <w:r w:rsidRPr="007E2831">
        <w:t>: C++,</w:t>
      </w:r>
      <w:r>
        <w:t xml:space="preserve"> </w:t>
      </w:r>
      <w:r w:rsidRPr="007E2831">
        <w:t>Python,</w:t>
      </w:r>
      <w:r>
        <w:t xml:space="preserve"> </w:t>
      </w:r>
      <w:r w:rsidRPr="007E2831">
        <w:t>Java,</w:t>
      </w:r>
      <w:r>
        <w:t xml:space="preserve"> </w:t>
      </w:r>
      <w:r w:rsidRPr="007E2831">
        <w:t>JavaScript</w:t>
      </w:r>
      <w:r w:rsidR="00952964">
        <w:t>.</w:t>
      </w:r>
    </w:p>
    <w:p w14:paraId="0DF7003A" w14:textId="2E614BEA" w:rsidR="00C172E1" w:rsidRDefault="00952964" w:rsidP="00C172E1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Software </w:t>
      </w:r>
      <w:r w:rsidR="007E2831">
        <w:rPr>
          <w:b/>
          <w:bCs/>
        </w:rPr>
        <w:t>Development</w:t>
      </w:r>
      <w:r>
        <w:rPr>
          <w:b/>
          <w:bCs/>
        </w:rPr>
        <w:t xml:space="preserve">: </w:t>
      </w:r>
      <w:r w:rsidR="0083201E">
        <w:t xml:space="preserve">Android </w:t>
      </w:r>
      <w:r>
        <w:t xml:space="preserve">App </w:t>
      </w:r>
      <w:r w:rsidR="0083201E">
        <w:t xml:space="preserve">Development, </w:t>
      </w:r>
      <w:r>
        <w:t>Django, Flask, HTML5/CSS3</w:t>
      </w:r>
      <w:del w:id="26" w:author="Naren Sairam Iyer" w:date="2020-03-03T19:14:00Z">
        <w:r w:rsidDel="008A1F8D">
          <w:delText xml:space="preserve">, </w:delText>
        </w:r>
        <w:r w:rsidR="0083201E" w:rsidDel="008A1F8D">
          <w:delText>Google Firebase.</w:delText>
        </w:r>
      </w:del>
    </w:p>
    <w:p w14:paraId="6D2573AF" w14:textId="6263892C" w:rsidR="00C172E1" w:rsidRPr="007E2831" w:rsidRDefault="00C172E1" w:rsidP="00C172E1">
      <w:pPr>
        <w:pStyle w:val="ListParagraph"/>
        <w:numPr>
          <w:ilvl w:val="0"/>
          <w:numId w:val="21"/>
        </w:numPr>
      </w:pPr>
      <w:r>
        <w:rPr>
          <w:b/>
          <w:bCs/>
        </w:rPr>
        <w:t>Machine Learning:</w:t>
      </w:r>
      <w:r>
        <w:t xml:space="preserve"> Scikit-Learn, spaCy, NLTK, numPy.</w:t>
      </w:r>
    </w:p>
    <w:p w14:paraId="5EE4B9D3" w14:textId="5E038705" w:rsidR="007E2831" w:rsidRPr="001927A8" w:rsidRDefault="007E2831" w:rsidP="007E2831">
      <w:pPr>
        <w:pStyle w:val="ListParagraph"/>
        <w:numPr>
          <w:ilvl w:val="0"/>
          <w:numId w:val="21"/>
        </w:numPr>
        <w:rPr>
          <w:ins w:id="27" w:author="V. Sairam" w:date="2020-03-02T09:10:00Z"/>
          <w:b/>
          <w:bCs/>
          <w:rPrChange w:id="28" w:author="V. Sairam" w:date="2020-03-02T09:10:00Z">
            <w:rPr>
              <w:ins w:id="29" w:author="V. Sairam" w:date="2020-03-02T09:10:00Z"/>
            </w:rPr>
          </w:rPrChange>
        </w:rPr>
      </w:pPr>
      <w:r>
        <w:rPr>
          <w:b/>
          <w:bCs/>
        </w:rPr>
        <w:t xml:space="preserve">Tools: </w:t>
      </w:r>
      <w:r w:rsidRPr="007E2831">
        <w:t>SQL,</w:t>
      </w:r>
      <w:r>
        <w:t xml:space="preserve"> </w:t>
      </w:r>
      <w:r w:rsidRPr="007E2831">
        <w:t>Git</w:t>
      </w:r>
      <w:r>
        <w:t>.</w:t>
      </w:r>
    </w:p>
    <w:p w14:paraId="485FAE05" w14:textId="6B69121F" w:rsidR="001927A8" w:rsidRPr="00922A04" w:rsidRDefault="001927A8" w:rsidP="007E2831">
      <w:pPr>
        <w:pStyle w:val="ListParagraph"/>
        <w:numPr>
          <w:ilvl w:val="0"/>
          <w:numId w:val="21"/>
        </w:numPr>
        <w:rPr>
          <w:b/>
          <w:bCs/>
        </w:rPr>
      </w:pPr>
      <w:ins w:id="30" w:author="V. Sairam" w:date="2020-03-02T09:10:00Z">
        <w:r>
          <w:rPr>
            <w:b/>
            <w:bCs/>
          </w:rPr>
          <w:t>Operating Systems</w:t>
        </w:r>
      </w:ins>
      <w:ins w:id="31" w:author="V. Sairam" w:date="2020-03-02T09:11:00Z">
        <w:r>
          <w:rPr>
            <w:b/>
            <w:bCs/>
          </w:rPr>
          <w:t xml:space="preserve">: </w:t>
        </w:r>
      </w:ins>
      <w:ins w:id="32" w:author="Naren Sairam Iyer" w:date="2020-03-03T16:38:00Z">
        <w:r w:rsidR="005220B1">
          <w:t>Linux, Windows.</w:t>
        </w:r>
      </w:ins>
    </w:p>
    <w:p w14:paraId="5993E5A9" w14:textId="19DE6D39" w:rsidR="004A49F7" w:rsidRPr="00922A04" w:rsidRDefault="009E5972" w:rsidP="004A49F7">
      <w:pPr>
        <w:pStyle w:val="Heading1"/>
        <w:rPr>
          <w:b/>
          <w:bCs/>
          <w:sz w:val="28"/>
          <w:szCs w:val="28"/>
        </w:rPr>
      </w:pPr>
      <w:r w:rsidRPr="00922A04">
        <w:rPr>
          <w:b/>
          <w:bCs/>
          <w:sz w:val="28"/>
          <w:szCs w:val="28"/>
        </w:rPr>
        <w:t>Education</w:t>
      </w:r>
    </w:p>
    <w:p w14:paraId="57721EF9" w14:textId="38E919E3" w:rsidR="004A49F7" w:rsidRPr="003C485A" w:rsidRDefault="004A49F7" w:rsidP="003C485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3C485A">
        <w:rPr>
          <w:b/>
          <w:bCs/>
        </w:rPr>
        <w:t xml:space="preserve">National Institute of Technology, </w:t>
      </w:r>
      <w:proofErr w:type="spellStart"/>
      <w:r w:rsidRPr="003C485A">
        <w:rPr>
          <w:b/>
          <w:bCs/>
        </w:rPr>
        <w:t>Tiruchirapalli</w:t>
      </w:r>
      <w:proofErr w:type="spellEnd"/>
      <w:ins w:id="33" w:author="Naren Sairam Iyer" w:date="2020-03-03T16:38:00Z">
        <w:r w:rsidR="005220B1">
          <w:rPr>
            <w:b/>
            <w:bCs/>
          </w:rPr>
          <w:t>.</w:t>
        </w:r>
      </w:ins>
      <w:del w:id="34" w:author="Naren Sairam Iyer" w:date="2020-03-03T16:38:00Z">
        <w:r w:rsidR="003C485A" w:rsidDel="005220B1">
          <w:rPr>
            <w:b/>
            <w:bCs/>
          </w:rPr>
          <w:delText>.</w:delText>
        </w:r>
      </w:del>
    </w:p>
    <w:p w14:paraId="07934FA5" w14:textId="53816B70" w:rsidR="004A49F7" w:rsidRDefault="004A49F7" w:rsidP="007564FA">
      <w:pPr>
        <w:pStyle w:val="ListBullet"/>
        <w:ind w:left="720"/>
      </w:pPr>
      <w:r>
        <w:t>BTech in Computer Science and Engineering | Expected: July 2022</w:t>
      </w:r>
    </w:p>
    <w:p w14:paraId="2AF8A0DF" w14:textId="7AF20DD0" w:rsidR="004A49F7" w:rsidRDefault="004A49F7" w:rsidP="007564FA">
      <w:pPr>
        <w:pStyle w:val="ListBullet"/>
        <w:ind w:left="720"/>
      </w:pPr>
      <w:r>
        <w:t>Cum. CGPA: 8.96</w:t>
      </w:r>
      <w:r w:rsidR="00B24241">
        <w:t>/10.</w:t>
      </w:r>
    </w:p>
    <w:p w14:paraId="0D13E645" w14:textId="3A0B419B" w:rsidR="003C485A" w:rsidRDefault="003C485A" w:rsidP="002E1EC2">
      <w:pPr>
        <w:pStyle w:val="ListBullet"/>
        <w:ind w:left="720"/>
      </w:pPr>
      <w:r>
        <w:t>Coursework</w:t>
      </w:r>
      <w:r w:rsidR="0097451B">
        <w:t xml:space="preserve"> (Undergraduate)</w:t>
      </w:r>
      <w:r>
        <w:t>:</w:t>
      </w:r>
      <w:r w:rsidR="002E1EC2">
        <w:t xml:space="preserve"> </w:t>
      </w:r>
      <w:r>
        <w:t>Algorithm and Data Structures,</w:t>
      </w:r>
      <w:r w:rsidR="002E1EC2">
        <w:t xml:space="preserve"> Operating Systems, Automata and Formal Languages, Introduction to Probability and Statistics, Digital Communication and Networks.</w:t>
      </w:r>
    </w:p>
    <w:p w14:paraId="6A6BACD6" w14:textId="6540FA70" w:rsidR="00060C1A" w:rsidRPr="005F5701" w:rsidRDefault="0097451B" w:rsidP="005F5701">
      <w:pPr>
        <w:pStyle w:val="ListBullet"/>
        <w:ind w:left="720"/>
      </w:pPr>
      <w:r>
        <w:t>Coursework (Independent/Online</w:t>
      </w:r>
      <w:r w:rsidRPr="007E2831">
        <w:t xml:space="preserve">): </w:t>
      </w:r>
      <w:r w:rsidR="005F5701">
        <w:rPr>
          <w:b/>
          <w:bCs/>
        </w:rPr>
        <w:t xml:space="preserve">Applied </w:t>
      </w:r>
      <w:ins w:id="35" w:author="Naren Sairam Iyer" w:date="2020-03-03T19:13:00Z">
        <w:r w:rsidR="00216697">
          <w:rPr>
            <w:b/>
            <w:bCs/>
          </w:rPr>
          <w:t xml:space="preserve">Machine Learning and Text Mining in Python </w:t>
        </w:r>
      </w:ins>
      <w:del w:id="36" w:author="Naren Sairam Iyer" w:date="2020-03-03T19:13:00Z">
        <w:r w:rsidR="005F5701" w:rsidDel="00216697">
          <w:rPr>
            <w:b/>
            <w:bCs/>
          </w:rPr>
          <w:delText>Data Science</w:delText>
        </w:r>
        <w:r w:rsidRPr="007E2831" w:rsidDel="00216697">
          <w:rPr>
            <w:b/>
            <w:bCs/>
          </w:rPr>
          <w:delText xml:space="preserve"> </w:delText>
        </w:r>
        <w:r w:rsidR="005F5701" w:rsidDel="00216697">
          <w:rPr>
            <w:b/>
            <w:bCs/>
          </w:rPr>
          <w:delText>with</w:delText>
        </w:r>
        <w:r w:rsidRPr="007E2831" w:rsidDel="00216697">
          <w:rPr>
            <w:b/>
            <w:bCs/>
          </w:rPr>
          <w:delText xml:space="preserve"> Python Specialization</w:delText>
        </w:r>
        <w:r w:rsidDel="00216697">
          <w:delText xml:space="preserve"> </w:delText>
        </w:r>
      </w:del>
      <w:ins w:id="37" w:author="Naren Sairam Iyer" w:date="2020-03-03T19:14:00Z">
        <w:r w:rsidR="00216697">
          <w:rPr>
            <w:b/>
            <w:bCs/>
          </w:rPr>
          <w:t>(</w:t>
        </w:r>
      </w:ins>
      <w:del w:id="38" w:author="Naren Sairam Iyer" w:date="2020-03-03T19:14:00Z">
        <w:r w:rsidDel="00216697">
          <w:delText>(</w:delText>
        </w:r>
      </w:del>
      <w:ins w:id="39" w:author="Naren Sairam Iyer" w:date="2020-03-03T16:38:00Z">
        <w:r w:rsidR="005220B1" w:rsidRPr="005220B1">
          <w:rPr>
            <w:b/>
            <w:bCs/>
            <w:rPrChange w:id="40" w:author="Naren Sairam Iyer" w:date="2020-03-03T16:38:00Z">
              <w:rPr/>
            </w:rPrChange>
          </w:rPr>
          <w:t xml:space="preserve">Coursera - </w:t>
        </w:r>
      </w:ins>
      <w:r w:rsidRPr="005220B1">
        <w:rPr>
          <w:b/>
          <w:bCs/>
          <w:rPrChange w:id="41" w:author="Naren Sairam Iyer" w:date="2020-03-03T16:38:00Z">
            <w:rPr/>
          </w:rPrChange>
        </w:rPr>
        <w:t>University of Michigan</w:t>
      </w:r>
      <w:r w:rsidRPr="00216697">
        <w:rPr>
          <w:b/>
          <w:bCs/>
          <w:rPrChange w:id="42" w:author="Naren Sairam Iyer" w:date="2020-03-03T19:14:00Z">
            <w:rPr/>
          </w:rPrChange>
        </w:rPr>
        <w:t>),</w:t>
      </w:r>
      <w:r w:rsidR="005F5701">
        <w:t xml:space="preserve"> </w:t>
      </w:r>
      <w:r w:rsidR="002E1EC2" w:rsidRPr="005220B1">
        <w:rPr>
          <w:b/>
          <w:bCs/>
          <w:rPrChange w:id="43" w:author="Naren Sairam Iyer" w:date="2020-03-03T16:38:00Z">
            <w:rPr/>
          </w:rPrChange>
        </w:rPr>
        <w:t xml:space="preserve">Android </w:t>
      </w:r>
      <w:r w:rsidRPr="005220B1">
        <w:rPr>
          <w:b/>
          <w:bCs/>
          <w:rPrChange w:id="44" w:author="Naren Sairam Iyer" w:date="2020-03-03T16:38:00Z">
            <w:rPr/>
          </w:rPrChange>
        </w:rPr>
        <w:t>App Development</w:t>
      </w:r>
      <w:ins w:id="45" w:author="Naren Sairam Iyer" w:date="2020-03-03T16:38:00Z">
        <w:r w:rsidR="005220B1">
          <w:rPr>
            <w:b/>
            <w:bCs/>
          </w:rPr>
          <w:t>.</w:t>
        </w:r>
      </w:ins>
      <w:del w:id="46" w:author="Naren Sairam Iyer" w:date="2020-03-03T16:38:00Z">
        <w:r w:rsidR="002E1EC2" w:rsidDel="005220B1">
          <w:delText>,</w:delText>
        </w:r>
        <w:r w:rsidR="002E1EC2" w:rsidRPr="002E1EC2" w:rsidDel="005220B1">
          <w:rPr>
            <w:b/>
            <w:bCs/>
          </w:rPr>
          <w:delText xml:space="preserve"> </w:delText>
        </w:r>
        <w:r w:rsidR="002E1EC2" w:rsidRPr="005F5701" w:rsidDel="005220B1">
          <w:rPr>
            <w:b/>
            <w:bCs/>
          </w:rPr>
          <w:delText>Data Analytics in R</w:delText>
        </w:r>
        <w:r w:rsidR="002E1EC2" w:rsidDel="005220B1">
          <w:delText>.</w:delText>
        </w:r>
      </w:del>
    </w:p>
    <w:p w14:paraId="588871E1" w14:textId="77777777" w:rsidR="003C485A" w:rsidRDefault="003C485A" w:rsidP="003C485A">
      <w:pPr>
        <w:pStyle w:val="ListBullet"/>
        <w:numPr>
          <w:ilvl w:val="0"/>
          <w:numId w:val="0"/>
        </w:numPr>
      </w:pPr>
    </w:p>
    <w:p w14:paraId="2D6C076A" w14:textId="32076A1C" w:rsidR="004A49F7" w:rsidRPr="003C485A" w:rsidRDefault="004A49F7" w:rsidP="003C485A">
      <w:pPr>
        <w:pStyle w:val="ListBullet"/>
        <w:numPr>
          <w:ilvl w:val="0"/>
          <w:numId w:val="0"/>
        </w:numPr>
        <w:rPr>
          <w:b/>
          <w:bCs/>
        </w:rPr>
      </w:pPr>
      <w:r w:rsidRPr="003C485A">
        <w:rPr>
          <w:b/>
          <w:bCs/>
        </w:rPr>
        <w:t>P.S. Senior Secondary Schoo</w:t>
      </w:r>
      <w:r w:rsidR="003C485A">
        <w:rPr>
          <w:b/>
          <w:bCs/>
        </w:rPr>
        <w:t xml:space="preserve">l, </w:t>
      </w:r>
      <w:proofErr w:type="spellStart"/>
      <w:r w:rsidRPr="003C485A">
        <w:rPr>
          <w:b/>
          <w:bCs/>
        </w:rPr>
        <w:t>Mylapore</w:t>
      </w:r>
      <w:proofErr w:type="spellEnd"/>
      <w:ins w:id="47" w:author="V. Sairam" w:date="2020-03-02T09:11:00Z">
        <w:r w:rsidR="001927A8">
          <w:rPr>
            <w:b/>
            <w:bCs/>
          </w:rPr>
          <w:t>, Chennai</w:t>
        </w:r>
      </w:ins>
      <w:r w:rsidRPr="003C485A">
        <w:rPr>
          <w:b/>
          <w:bCs/>
        </w:rPr>
        <w:t>.</w:t>
      </w:r>
    </w:p>
    <w:p w14:paraId="0F93250C" w14:textId="6121716F" w:rsidR="0045456F" w:rsidRDefault="004A49F7" w:rsidP="007564FA">
      <w:pPr>
        <w:pStyle w:val="ListBullet"/>
        <w:ind w:left="720"/>
      </w:pPr>
      <w:r>
        <w:t>Grad.</w:t>
      </w:r>
      <w:r w:rsidR="009E5972">
        <w:t xml:space="preserve"> | </w:t>
      </w:r>
      <w:r>
        <w:t>May 2018</w:t>
      </w:r>
    </w:p>
    <w:p w14:paraId="1B00FF00" w14:textId="000EECF2" w:rsidR="0045456F" w:rsidRDefault="004A49F7" w:rsidP="007564FA">
      <w:pPr>
        <w:pStyle w:val="ListBullet"/>
        <w:ind w:left="720"/>
      </w:pPr>
      <w:r>
        <w:t>Math</w:t>
      </w:r>
      <w:r w:rsidR="00922A04">
        <w:t>ematics</w:t>
      </w:r>
      <w:r>
        <w:t xml:space="preserve"> and Science with Computer Science</w:t>
      </w:r>
      <w:r w:rsidR="007E2831">
        <w:t xml:space="preserve"> (C++)</w:t>
      </w:r>
      <w:r>
        <w:t>.</w:t>
      </w:r>
    </w:p>
    <w:p w14:paraId="10435AFA" w14:textId="13D352CE" w:rsidR="0045456F" w:rsidRDefault="004A49F7" w:rsidP="007564FA">
      <w:pPr>
        <w:pStyle w:val="ListBullet"/>
        <w:ind w:left="720"/>
      </w:pPr>
      <w:r>
        <w:t>AISSCE</w:t>
      </w:r>
      <w:r w:rsidR="003C485A">
        <w:t xml:space="preserve"> </w:t>
      </w:r>
      <w:r>
        <w:t>XII: 96.6%</w:t>
      </w:r>
      <w:r w:rsidR="003C485A">
        <w:t xml:space="preserve">, </w:t>
      </w:r>
      <w:r>
        <w:t xml:space="preserve">X: 10 GPA. </w:t>
      </w:r>
    </w:p>
    <w:p w14:paraId="33C33CCA" w14:textId="03F93926" w:rsidR="00060C1A" w:rsidRDefault="005F5701" w:rsidP="00060C1A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Experience</w:t>
      </w:r>
    </w:p>
    <w:p w14:paraId="530810FD" w14:textId="30F76703" w:rsidR="002E1EC2" w:rsidRDefault="002E1EC2" w:rsidP="002E1EC2">
      <w:pPr>
        <w:pStyle w:val="Heading2"/>
      </w:pPr>
      <w:r>
        <w:t>December 2019 – January 2020</w:t>
      </w:r>
      <w:ins w:id="48" w:author="V. Sairam" w:date="2020-03-02T09:12:00Z">
        <w:r w:rsidR="001927A8">
          <w:t xml:space="preserve"> (Winter)</w:t>
        </w:r>
      </w:ins>
    </w:p>
    <w:p w14:paraId="77809505" w14:textId="1F36A95A" w:rsidR="002E1EC2" w:rsidDel="005220B1" w:rsidRDefault="002E1EC2" w:rsidP="002E1EC2">
      <w:pPr>
        <w:pStyle w:val="Heading3"/>
        <w:rPr>
          <w:del w:id="49" w:author="Naren Sairam Iyer" w:date="2020-03-03T16:39:00Z"/>
          <w:b/>
          <w:bCs/>
        </w:rPr>
      </w:pPr>
      <w:r>
        <w:rPr>
          <w:b/>
          <w:bCs/>
        </w:rPr>
        <w:t>Data Science Intern</w:t>
      </w:r>
      <w:r>
        <w:t xml:space="preserve"> | </w:t>
      </w:r>
      <w:proofErr w:type="spellStart"/>
      <w:r>
        <w:rPr>
          <w:b/>
          <w:bCs/>
        </w:rPr>
        <w:t>SightSpectrum</w:t>
      </w:r>
      <w:proofErr w:type="spellEnd"/>
      <w:r w:rsidR="00407CB5">
        <w:rPr>
          <w:b/>
          <w:bCs/>
        </w:rPr>
        <w:t>, Chenna</w:t>
      </w:r>
      <w:ins w:id="50" w:author="Naren Sairam Iyer" w:date="2020-03-03T16:39:00Z">
        <w:r w:rsidR="005220B1">
          <w:rPr>
            <w:b/>
            <w:bCs/>
          </w:rPr>
          <w:t>i</w:t>
        </w:r>
      </w:ins>
      <w:del w:id="51" w:author="Naren Sairam Iyer" w:date="2020-03-03T16:39:00Z">
        <w:r w:rsidR="00407CB5" w:rsidDel="005220B1">
          <w:rPr>
            <w:b/>
            <w:bCs/>
          </w:rPr>
          <w:delText>i</w:delText>
        </w:r>
      </w:del>
    </w:p>
    <w:p w14:paraId="53B24BFF" w14:textId="5DE0FEFB" w:rsidR="00D775C3" w:rsidRPr="00D775C3" w:rsidRDefault="00D775C3" w:rsidP="005220B1">
      <w:pPr>
        <w:pStyle w:val="Heading3"/>
        <w:pPrChange w:id="52" w:author="Naren Sairam Iyer" w:date="2020-03-03T16:39:00Z">
          <w:pPr/>
        </w:pPrChange>
      </w:pPr>
      <w:del w:id="53" w:author="Naren Sairam Iyer" w:date="2020-03-03T16:39:00Z">
        <w:r w:rsidDel="005220B1">
          <w:delText>Basic points:</w:delText>
        </w:r>
      </w:del>
    </w:p>
    <w:p w14:paraId="75A58B8B" w14:textId="39FEF745" w:rsidR="005220B1" w:rsidRDefault="00407CB5" w:rsidP="002E1EC2">
      <w:pPr>
        <w:pStyle w:val="ListParagraph"/>
        <w:numPr>
          <w:ilvl w:val="0"/>
          <w:numId w:val="16"/>
        </w:numPr>
        <w:rPr>
          <w:ins w:id="54" w:author="Naren Sairam Iyer" w:date="2020-03-03T16:40:00Z"/>
        </w:rPr>
      </w:pPr>
      <w:del w:id="55" w:author="V. Sairam" w:date="2020-03-02T09:13:00Z">
        <w:r w:rsidDel="001927A8">
          <w:delText>parsed resumes from their database</w:delText>
        </w:r>
      </w:del>
      <w:ins w:id="56" w:author="Naren Sairam Iyer" w:date="2020-03-03T16:39:00Z">
        <w:r w:rsidR="005220B1">
          <w:t xml:space="preserve">Built a </w:t>
        </w:r>
      </w:ins>
      <w:ins w:id="57" w:author="Naren Sairam Iyer" w:date="2020-03-03T19:08:00Z">
        <w:r w:rsidR="00216697" w:rsidRPr="00216697">
          <w:rPr>
            <w:b/>
            <w:bCs/>
            <w:rPrChange w:id="58" w:author="Naren Sairam Iyer" w:date="2020-03-03T19:09:00Z">
              <w:rPr/>
            </w:rPrChange>
          </w:rPr>
          <w:t>text mini</w:t>
        </w:r>
      </w:ins>
      <w:ins w:id="59" w:author="Naren Sairam Iyer" w:date="2020-03-03T19:09:00Z">
        <w:r w:rsidR="00216697" w:rsidRPr="00216697">
          <w:rPr>
            <w:b/>
            <w:bCs/>
            <w:rPrChange w:id="60" w:author="Naren Sairam Iyer" w:date="2020-03-03T19:09:00Z">
              <w:rPr/>
            </w:rPrChange>
          </w:rPr>
          <w:t>ng</w:t>
        </w:r>
      </w:ins>
      <w:ins w:id="61" w:author="Naren Sairam Iyer" w:date="2020-03-03T16:39:00Z">
        <w:r w:rsidR="005220B1">
          <w:t xml:space="preserve"> </w:t>
        </w:r>
      </w:ins>
      <w:ins w:id="62" w:author="Naren Sairam Iyer" w:date="2020-03-03T19:09:00Z">
        <w:r w:rsidR="00216697">
          <w:t xml:space="preserve">web </w:t>
        </w:r>
      </w:ins>
      <w:ins w:id="63" w:author="Naren Sairam Iyer" w:date="2020-03-03T16:39:00Z">
        <w:r w:rsidR="005220B1">
          <w:t>application</w:t>
        </w:r>
      </w:ins>
      <w:ins w:id="64" w:author="Naren Sairam Iyer" w:date="2020-03-03T19:12:00Z">
        <w:r w:rsidR="00216697">
          <w:t xml:space="preserve"> (</w:t>
        </w:r>
        <w:r w:rsidR="00216697" w:rsidRPr="00216697">
          <w:rPr>
            <w:b/>
            <w:bCs/>
            <w:rPrChange w:id="65" w:author="Naren Sairam Iyer" w:date="2020-03-03T19:12:00Z">
              <w:rPr/>
            </w:rPrChange>
          </w:rPr>
          <w:t>Resume Miner</w:t>
        </w:r>
        <w:r w:rsidR="00216697">
          <w:t>)</w:t>
        </w:r>
      </w:ins>
      <w:ins w:id="66" w:author="V. Sairam" w:date="2020-03-02T09:13:00Z">
        <w:del w:id="67" w:author="Naren Sairam Iyer" w:date="2020-03-03T16:39:00Z">
          <w:r w:rsidR="001927A8" w:rsidDel="005220B1">
            <w:delText>The</w:delText>
          </w:r>
        </w:del>
        <w:r w:rsidR="001927A8">
          <w:t xml:space="preserve"> </w:t>
        </w:r>
      </w:ins>
      <w:ins w:id="68" w:author="Naren Sairam Iyer" w:date="2020-03-03T16:39:00Z">
        <w:r w:rsidR="005220B1">
          <w:t>that</w:t>
        </w:r>
      </w:ins>
      <w:ins w:id="69" w:author="V. Sairam" w:date="2020-03-02T09:13:00Z">
        <w:del w:id="70" w:author="Naren Sairam Iyer" w:date="2020-03-03T16:39:00Z">
          <w:r w:rsidR="001927A8" w:rsidDel="005220B1">
            <w:delText>system</w:delText>
          </w:r>
        </w:del>
        <w:r w:rsidR="001927A8">
          <w:t xml:space="preserve"> </w:t>
        </w:r>
        <w:r w:rsidR="001927A8" w:rsidRPr="005220B1">
          <w:rPr>
            <w:b/>
            <w:bCs/>
            <w:rPrChange w:id="71" w:author="Naren Sairam Iyer" w:date="2020-03-03T16:39:00Z">
              <w:rPr/>
            </w:rPrChange>
          </w:rPr>
          <w:t>parse</w:t>
        </w:r>
      </w:ins>
      <w:ins w:id="72" w:author="Naren Sairam Iyer" w:date="2020-03-03T16:39:00Z">
        <w:r w:rsidR="005220B1" w:rsidRPr="005220B1">
          <w:rPr>
            <w:b/>
            <w:bCs/>
            <w:rPrChange w:id="73" w:author="Naren Sairam Iyer" w:date="2020-03-03T16:39:00Z">
              <w:rPr/>
            </w:rPrChange>
          </w:rPr>
          <w:t xml:space="preserve">s </w:t>
        </w:r>
      </w:ins>
      <w:ins w:id="74" w:author="V. Sairam" w:date="2020-03-02T09:13:00Z">
        <w:del w:id="75" w:author="Naren Sairam Iyer" w:date="2020-03-03T16:39:00Z">
          <w:r w:rsidR="001927A8" w:rsidRPr="005220B1" w:rsidDel="005220B1">
            <w:rPr>
              <w:b/>
              <w:bCs/>
              <w:rPrChange w:id="76" w:author="Naren Sairam Iyer" w:date="2020-03-03T16:39:00Z">
                <w:rPr/>
              </w:rPrChange>
            </w:rPr>
            <w:delText xml:space="preserve"> </w:delText>
          </w:r>
        </w:del>
        <w:r w:rsidR="001927A8" w:rsidRPr="005220B1">
          <w:rPr>
            <w:b/>
            <w:bCs/>
            <w:rPrChange w:id="77" w:author="Naren Sairam Iyer" w:date="2020-03-03T16:39:00Z">
              <w:rPr/>
            </w:rPrChange>
          </w:rPr>
          <w:t>resumes</w:t>
        </w:r>
        <w:r w:rsidR="001927A8">
          <w:t xml:space="preserve"> that are uploaded from </w:t>
        </w:r>
      </w:ins>
      <w:ins w:id="78" w:author="V. Sairam" w:date="2020-03-02T09:14:00Z">
        <w:r w:rsidR="001927A8">
          <w:t>a recruiter’s</w:t>
        </w:r>
      </w:ins>
      <w:ins w:id="79" w:author="V. Sairam" w:date="2020-03-02T09:13:00Z">
        <w:r w:rsidR="001927A8">
          <w:t xml:space="preserve"> collection</w:t>
        </w:r>
      </w:ins>
      <w:r>
        <w:t xml:space="preserve">, </w:t>
      </w:r>
      <w:ins w:id="80" w:author="Naren Sairam Iyer" w:date="2020-03-03T16:39:00Z">
        <w:r w:rsidR="005220B1">
          <w:t>along with</w:t>
        </w:r>
      </w:ins>
      <w:del w:id="81" w:author="Naren Sairam Iyer" w:date="2020-03-03T16:39:00Z">
        <w:r w:rsidDel="005220B1">
          <w:delText>built</w:delText>
        </w:r>
      </w:del>
      <w:r>
        <w:t xml:space="preserve"> a search engine for recruitment team</w:t>
      </w:r>
      <w:ins w:id="82" w:author="Naren Sairam Iyer" w:date="2020-03-03T16:39:00Z">
        <w:r w:rsidR="005220B1">
          <w:t>.</w:t>
        </w:r>
      </w:ins>
      <w:del w:id="83" w:author="Naren Sairam Iyer" w:date="2020-03-03T16:39:00Z">
        <w:r w:rsidDel="005220B1">
          <w:delText>,</w:delText>
        </w:r>
      </w:del>
      <w:r>
        <w:t xml:space="preserve"> </w:t>
      </w:r>
    </w:p>
    <w:p w14:paraId="3B7BB4FF" w14:textId="58074BBC" w:rsidR="001927A8" w:rsidRDefault="00407CB5" w:rsidP="002E1EC2">
      <w:pPr>
        <w:pStyle w:val="ListParagraph"/>
        <w:numPr>
          <w:ilvl w:val="0"/>
          <w:numId w:val="16"/>
        </w:numPr>
        <w:rPr>
          <w:ins w:id="84" w:author="V. Sairam" w:date="2020-03-02T09:15:00Z"/>
        </w:rPr>
      </w:pPr>
      <w:del w:id="85" w:author="V. Sairam" w:date="2020-03-02T09:14:00Z">
        <w:r w:rsidDel="001927A8">
          <w:delText xml:space="preserve">built </w:delText>
        </w:r>
      </w:del>
      <w:ins w:id="86" w:author="Naren Sairam Iyer" w:date="2020-03-03T16:40:00Z">
        <w:r w:rsidR="005220B1">
          <w:t>C</w:t>
        </w:r>
      </w:ins>
      <w:ins w:id="87" w:author="V. Sairam" w:date="2020-03-02T09:14:00Z">
        <w:del w:id="88" w:author="Naren Sairam Iyer" w:date="2020-03-03T16:40:00Z">
          <w:r w:rsidR="001927A8" w:rsidDel="005220B1">
            <w:delText>cc</w:delText>
          </w:r>
        </w:del>
        <w:r w:rsidR="001927A8">
          <w:t xml:space="preserve">onstructed </w:t>
        </w:r>
      </w:ins>
      <w:r>
        <w:t>a name entity recognition</w:t>
      </w:r>
      <w:ins w:id="89" w:author="Naren Sairam Iyer" w:date="2020-03-03T16:40:00Z">
        <w:r w:rsidR="005220B1">
          <w:t xml:space="preserve"> (NER)</w:t>
        </w:r>
      </w:ins>
      <w:r>
        <w:t xml:space="preserve"> model</w:t>
      </w:r>
      <w:ins w:id="90" w:author="Naren Sairam Iyer" w:date="2020-03-03T16:40:00Z">
        <w:r w:rsidR="005220B1">
          <w:t xml:space="preserve"> with </w:t>
        </w:r>
        <w:r w:rsidR="005220B1" w:rsidRPr="005220B1">
          <w:rPr>
            <w:b/>
            <w:bCs/>
            <w:rPrChange w:id="91" w:author="Naren Sairam Iyer" w:date="2020-03-03T16:40:00Z">
              <w:rPr/>
            </w:rPrChange>
          </w:rPr>
          <w:t>spaCy</w:t>
        </w:r>
      </w:ins>
      <w:r>
        <w:t xml:space="preserve"> to extract necessary </w:t>
      </w:r>
      <w:ins w:id="92" w:author="Naren Sairam Iyer" w:date="2020-03-03T16:41:00Z">
        <w:r w:rsidR="005220B1">
          <w:t>entities</w:t>
        </w:r>
      </w:ins>
      <w:del w:id="93" w:author="Naren Sairam Iyer" w:date="2020-03-03T16:41:00Z">
        <w:r w:rsidDel="005220B1">
          <w:delText>information</w:delText>
        </w:r>
      </w:del>
      <w:r>
        <w:t xml:space="preserve"> such as </w:t>
      </w:r>
      <w:ins w:id="94" w:author="Naren Sairam Iyer" w:date="2020-03-03T16:41:00Z">
        <w:r w:rsidR="005220B1">
          <w:t>E</w:t>
        </w:r>
      </w:ins>
      <w:del w:id="95" w:author="Naren Sairam Iyer" w:date="2020-03-03T16:40:00Z">
        <w:r w:rsidDel="005220B1">
          <w:delText>E</w:delText>
        </w:r>
      </w:del>
      <w:r>
        <w:t xml:space="preserve">xperience, Skills, Education, Roles etc. </w:t>
      </w:r>
      <w:del w:id="96" w:author="Naren Sairam Iyer" w:date="2020-03-03T16:41:00Z">
        <w:r w:rsidDel="005220B1">
          <w:delText>currently used by the recruitment team</w:delText>
        </w:r>
      </w:del>
      <w:ins w:id="97" w:author="V. Sairam" w:date="2020-03-02T09:12:00Z">
        <w:del w:id="98" w:author="Naren Sairam Iyer" w:date="2020-03-03T16:41:00Z">
          <w:r w:rsidR="001927A8" w:rsidDel="005220B1">
            <w:delText>.</w:delText>
          </w:r>
        </w:del>
      </w:ins>
    </w:p>
    <w:p w14:paraId="3917B715" w14:textId="3028AC42" w:rsidR="00216697" w:rsidRDefault="005220B1" w:rsidP="002E1EC2">
      <w:pPr>
        <w:pStyle w:val="ListParagraph"/>
        <w:numPr>
          <w:ilvl w:val="0"/>
          <w:numId w:val="16"/>
        </w:numPr>
        <w:rPr>
          <w:ins w:id="99" w:author="Naren Sairam Iyer" w:date="2020-03-03T19:05:00Z"/>
        </w:rPr>
      </w:pPr>
      <w:ins w:id="100" w:author="Naren Sairam Iyer" w:date="2020-03-03T16:42:00Z">
        <w:r>
          <w:t>Designed and Implemented the search</w:t>
        </w:r>
      </w:ins>
      <w:ins w:id="101" w:author="Naren Sairam Iyer" w:date="2020-03-03T16:44:00Z">
        <w:r>
          <w:t xml:space="preserve"> engine</w:t>
        </w:r>
      </w:ins>
      <w:ins w:id="102" w:author="Naren Sairam Iyer" w:date="2020-03-03T16:42:00Z">
        <w:r>
          <w:t xml:space="preserve"> usin</w:t>
        </w:r>
      </w:ins>
      <w:ins w:id="103" w:author="Naren Sairam Iyer" w:date="2020-03-03T16:43:00Z">
        <w:r>
          <w:t xml:space="preserve">g </w:t>
        </w:r>
        <w:r w:rsidRPr="00216697">
          <w:rPr>
            <w:b/>
            <w:bCs/>
            <w:rPrChange w:id="104" w:author="Naren Sairam Iyer" w:date="2020-03-03T19:07:00Z">
              <w:rPr/>
            </w:rPrChange>
          </w:rPr>
          <w:t>Flask (Python)</w:t>
        </w:r>
      </w:ins>
      <w:ins w:id="105" w:author="Naren Sairam Iyer" w:date="2020-03-03T16:45:00Z">
        <w:r>
          <w:t xml:space="preserve"> with </w:t>
        </w:r>
        <w:r w:rsidRPr="00216697">
          <w:rPr>
            <w:b/>
            <w:bCs/>
            <w:rPrChange w:id="106" w:author="Naren Sairam Iyer" w:date="2020-03-03T19:07:00Z">
              <w:rPr/>
            </w:rPrChange>
          </w:rPr>
          <w:t>PostgreSQL</w:t>
        </w:r>
      </w:ins>
      <w:ins w:id="107" w:author="Naren Sairam Iyer" w:date="2020-03-03T19:05:00Z">
        <w:r w:rsidR="00216697">
          <w:t>.</w:t>
        </w:r>
      </w:ins>
    </w:p>
    <w:p w14:paraId="1AE1DC3A" w14:textId="0726657F" w:rsidR="002E1EC2" w:rsidRDefault="00216697" w:rsidP="002E1EC2">
      <w:pPr>
        <w:pStyle w:val="ListParagraph"/>
        <w:numPr>
          <w:ilvl w:val="0"/>
          <w:numId w:val="16"/>
        </w:numPr>
        <w:rPr>
          <w:ins w:id="108" w:author="V. Sairam" w:date="2020-03-02T09:12:00Z"/>
        </w:rPr>
      </w:pPr>
      <w:ins w:id="109" w:author="Naren Sairam Iyer" w:date="2020-03-03T19:06:00Z">
        <w:r w:rsidRPr="00216697">
          <w:rPr>
            <w:b/>
            <w:bCs/>
            <w:rPrChange w:id="110" w:author="Naren Sairam Iyer" w:date="2020-03-03T19:07:00Z">
              <w:rPr/>
            </w:rPrChange>
          </w:rPr>
          <w:t>Currently used by the recruitment team</w:t>
        </w:r>
      </w:ins>
      <w:ins w:id="111" w:author="Naren Sairam Iyer" w:date="2020-03-03T19:07:00Z">
        <w:r>
          <w:t>, with scope of expansion.</w:t>
        </w:r>
      </w:ins>
      <w:ins w:id="112" w:author="V. Sairam" w:date="2020-03-02T09:15:00Z">
        <w:del w:id="113" w:author="Naren Sairam Iyer" w:date="2020-03-03T16:41:00Z">
          <w:r w:rsidR="001927A8" w:rsidDel="005220B1">
            <w:delText>//State how the search works, and shortlisted resumes filtered and shown to the recruiter.</w:delText>
          </w:r>
        </w:del>
      </w:ins>
      <w:ins w:id="114" w:author="V. Sairam" w:date="2020-03-02T09:12:00Z">
        <w:del w:id="115" w:author="Naren Sairam Iyer" w:date="2020-03-03T16:41:00Z">
          <w:r w:rsidR="001927A8" w:rsidDel="005220B1">
            <w:delText xml:space="preserve"> </w:delText>
          </w:r>
        </w:del>
        <w:del w:id="116" w:author="Naren Sairam Iyer" w:date="2020-03-03T16:45:00Z">
          <w:r w:rsidR="001927A8" w:rsidDel="005220B1">
            <w:delText xml:space="preserve"> </w:delText>
          </w:r>
        </w:del>
      </w:ins>
    </w:p>
    <w:p w14:paraId="21E22973" w14:textId="7450BF98" w:rsidR="00216697" w:rsidDel="008A1F8D" w:rsidRDefault="001927A8" w:rsidP="00216697">
      <w:pPr>
        <w:pStyle w:val="ListParagraph"/>
        <w:rPr>
          <w:del w:id="117" w:author="Naren Sairam Iyer" w:date="2020-03-03T19:14:00Z"/>
        </w:rPr>
        <w:pPrChange w:id="118" w:author="Naren Sairam Iyer" w:date="2020-03-03T19:05:00Z">
          <w:pPr>
            <w:pStyle w:val="ListParagraph"/>
            <w:numPr>
              <w:numId w:val="16"/>
            </w:numPr>
            <w:ind w:hanging="360"/>
          </w:pPr>
        </w:pPrChange>
      </w:pPr>
      <w:ins w:id="119" w:author="V. Sairam" w:date="2020-03-02T09:12:00Z">
        <w:del w:id="120" w:author="Naren Sairam Iyer" w:date="2020-03-03T19:05:00Z">
          <w:r w:rsidDel="00216697">
            <w:delText>// State how this was deployed and use</w:delText>
          </w:r>
        </w:del>
      </w:ins>
      <w:ins w:id="121" w:author="V. Sairam" w:date="2020-03-02T09:13:00Z">
        <w:del w:id="122" w:author="Naren Sairam Iyer" w:date="2020-03-03T19:05:00Z">
          <w:r w:rsidDel="00216697">
            <w:delText>d.</w:delText>
          </w:r>
        </w:del>
      </w:ins>
    </w:p>
    <w:p w14:paraId="421D042F" w14:textId="77777777" w:rsidR="00407CB5" w:rsidRDefault="00407CB5" w:rsidP="008A1F8D">
      <w:pPr>
        <w:pStyle w:val="ListParagraph"/>
        <w:pPrChange w:id="123" w:author="Naren Sairam Iyer" w:date="2020-03-03T19:14:00Z">
          <w:pPr>
            <w:pStyle w:val="Heading2"/>
          </w:pPr>
        </w:pPrChange>
      </w:pPr>
    </w:p>
    <w:p w14:paraId="1112561B" w14:textId="7CC8E598" w:rsidR="0045456F" w:rsidRDefault="004A49F7">
      <w:pPr>
        <w:pStyle w:val="Heading2"/>
      </w:pPr>
      <w:r>
        <w:t>August 2019</w:t>
      </w:r>
      <w:r w:rsidR="009E5972">
        <w:t xml:space="preserve"> </w:t>
      </w:r>
      <w:r w:rsidR="00B430FC">
        <w:t>–</w:t>
      </w:r>
      <w:r w:rsidR="009E5972">
        <w:t xml:space="preserve"> </w:t>
      </w:r>
      <w:r>
        <w:t>Present</w:t>
      </w:r>
    </w:p>
    <w:p w14:paraId="077E0828" w14:textId="15F99DD7" w:rsidR="0045456F" w:rsidRDefault="00D775C3">
      <w:pPr>
        <w:pStyle w:val="Heading3"/>
      </w:pPr>
      <w:r>
        <w:rPr>
          <w:b/>
          <w:bCs/>
        </w:rPr>
        <w:t>Software</w:t>
      </w:r>
      <w:r w:rsidR="004A49F7" w:rsidRPr="00F4309F">
        <w:rPr>
          <w:b/>
          <w:bCs/>
        </w:rPr>
        <w:t xml:space="preserve"> Developer</w:t>
      </w:r>
      <w:r w:rsidR="009E5972">
        <w:t xml:space="preserve"> |</w:t>
      </w:r>
      <w:r w:rsidR="004A49F7">
        <w:t xml:space="preserve"> </w:t>
      </w:r>
      <w:r w:rsidR="004A49F7" w:rsidRPr="003C485A">
        <w:rPr>
          <w:b/>
          <w:bCs/>
        </w:rPr>
        <w:t>Spider R&amp;D Club of NIT Trichy</w:t>
      </w:r>
    </w:p>
    <w:p w14:paraId="22A250D9" w14:textId="0629A78D" w:rsidR="003C485A" w:rsidRDefault="003C485A" w:rsidP="003C485A">
      <w:pPr>
        <w:pStyle w:val="ListParagraph"/>
        <w:numPr>
          <w:ilvl w:val="0"/>
          <w:numId w:val="16"/>
        </w:numPr>
      </w:pPr>
      <w:r w:rsidRPr="008A1F8D">
        <w:rPr>
          <w:b/>
          <w:bCs/>
          <w:rPrChange w:id="124" w:author="Naren Sairam Iyer" w:date="2020-03-03T19:18:00Z">
            <w:rPr/>
          </w:rPrChange>
        </w:rPr>
        <w:t>Developer at the R&amp;D Club of NIT Trichy</w:t>
      </w:r>
      <w:r>
        <w:t xml:space="preserve">, which handle both research and development work for college activities </w:t>
      </w:r>
      <w:ins w:id="125" w:author="V. Sairam" w:date="2020-03-02T09:16:00Z">
        <w:r w:rsidR="001927A8">
          <w:t>such as sport events, symposiums, technical and cultural meets.</w:t>
        </w:r>
      </w:ins>
      <w:del w:id="126" w:author="V. Sairam" w:date="2020-03-02T09:16:00Z">
        <w:r w:rsidDel="001927A8">
          <w:delText>and festivals.</w:delText>
        </w:r>
      </w:del>
    </w:p>
    <w:p w14:paraId="1E7D9422" w14:textId="42BB48E0" w:rsidR="003C485A" w:rsidRDefault="003C485A" w:rsidP="003C485A">
      <w:pPr>
        <w:pStyle w:val="ListParagraph"/>
        <w:numPr>
          <w:ilvl w:val="0"/>
          <w:numId w:val="16"/>
        </w:numPr>
      </w:pPr>
      <w:r>
        <w:t>Organi</w:t>
      </w:r>
      <w:r w:rsidR="00521530">
        <w:t>z</w:t>
      </w:r>
      <w:r>
        <w:t xml:space="preserve">ed and </w:t>
      </w:r>
      <w:r w:rsidR="00F4309F">
        <w:t>c</w:t>
      </w:r>
      <w:r>
        <w:t xml:space="preserve">onducted </w:t>
      </w:r>
      <w:r w:rsidR="00521530">
        <w:t xml:space="preserve">Android </w:t>
      </w:r>
      <w:r>
        <w:t>App Development workshop for more than 300 freshers.</w:t>
      </w:r>
      <w:r w:rsidR="005F5701">
        <w:t xml:space="preserve"> </w:t>
      </w:r>
      <w:r w:rsidR="00521530">
        <w:t>Prepared workshop contents for the topic, and delivered class room sessions and guided hands-on exploration.</w:t>
      </w:r>
    </w:p>
    <w:p w14:paraId="7DD0919D" w14:textId="119C89F3" w:rsidR="00407CB5" w:rsidRPr="00823AC1" w:rsidDel="00216697" w:rsidRDefault="005F5701" w:rsidP="00823AC1">
      <w:pPr>
        <w:pStyle w:val="Heading1"/>
        <w:rPr>
          <w:del w:id="127" w:author="Naren Sairam Iyer" w:date="2020-03-03T19:09:00Z"/>
          <w:b/>
          <w:bCs/>
        </w:rPr>
      </w:pPr>
      <w:r w:rsidRPr="005F5701">
        <w:rPr>
          <w:b/>
          <w:bCs/>
        </w:rPr>
        <w:t>Projec</w:t>
      </w:r>
      <w:ins w:id="128" w:author="Naren Sairam Iyer" w:date="2020-03-03T19:09:00Z">
        <w:r w:rsidR="00216697">
          <w:rPr>
            <w:b/>
            <w:bCs/>
          </w:rPr>
          <w:t>ts</w:t>
        </w:r>
      </w:ins>
      <w:del w:id="129" w:author="Naren Sairam Iyer" w:date="2020-03-03T19:09:00Z">
        <w:r w:rsidRPr="005F5701" w:rsidDel="00216697">
          <w:rPr>
            <w:b/>
            <w:bCs/>
          </w:rPr>
          <w:delText>ts</w:delText>
        </w:r>
      </w:del>
    </w:p>
    <w:p w14:paraId="456F2567" w14:textId="0F5F6F81" w:rsidR="00407CB5" w:rsidDel="00216697" w:rsidRDefault="00407CB5" w:rsidP="00407CB5">
      <w:pPr>
        <w:rPr>
          <w:del w:id="130" w:author="Naren Sairam Iyer" w:date="2020-03-03T19:07:00Z"/>
        </w:rPr>
      </w:pPr>
      <w:del w:id="131" w:author="Naren Sairam Iyer" w:date="2020-03-03T19:09:00Z">
        <w:r w:rsidDel="00216697">
          <w:rPr>
            <w:b/>
            <w:bCs/>
          </w:rPr>
          <w:delText xml:space="preserve">RESUME MINER </w:delText>
        </w:r>
        <w:r w:rsidDel="00216697">
          <w:delText xml:space="preserve">| </w:delText>
        </w:r>
        <w:r w:rsidR="00823AC1" w:rsidDel="00216697">
          <w:delText xml:space="preserve">Dec </w:delText>
        </w:r>
        <w:r w:rsidDel="00216697">
          <w:delText>201</w:delText>
        </w:r>
        <w:r w:rsidR="00823AC1" w:rsidDel="00216697">
          <w:delText>9</w:delText>
        </w:r>
        <w:r w:rsidDel="00216697">
          <w:delText xml:space="preserve"> – </w:delText>
        </w:r>
        <w:r w:rsidR="00823AC1" w:rsidDel="00216697">
          <w:delText>Jan 202</w:delText>
        </w:r>
      </w:del>
      <w:del w:id="132" w:author="Naren Sairam Iyer" w:date="2020-03-03T19:07:00Z">
        <w:r w:rsidR="00823AC1" w:rsidDel="00216697">
          <w:delText>0</w:delText>
        </w:r>
      </w:del>
    </w:p>
    <w:p w14:paraId="765810F3" w14:textId="77777777" w:rsidR="00216697" w:rsidRDefault="00216697" w:rsidP="00216697">
      <w:pPr>
        <w:pStyle w:val="Heading1"/>
        <w:rPr>
          <w:ins w:id="133" w:author="Naren Sairam Iyer" w:date="2020-03-03T19:07:00Z"/>
        </w:rPr>
        <w:pPrChange w:id="134" w:author="Naren Sairam Iyer" w:date="2020-03-03T19:09:00Z">
          <w:pPr/>
        </w:pPrChange>
      </w:pPr>
    </w:p>
    <w:p w14:paraId="2CEC07FD" w14:textId="2428FDE0" w:rsidR="00D775C3" w:rsidDel="00216697" w:rsidRDefault="00D775C3" w:rsidP="00407CB5">
      <w:pPr>
        <w:rPr>
          <w:del w:id="135" w:author="Naren Sairam Iyer" w:date="2020-03-03T19:09:00Z"/>
        </w:rPr>
      </w:pPr>
      <w:del w:id="136" w:author="Naren Sairam Iyer" w:date="2020-03-03T19:07:00Z">
        <w:r w:rsidDel="00216697">
          <w:delText>Need to fill this</w:delText>
        </w:r>
      </w:del>
    </w:p>
    <w:p w14:paraId="53A039C3" w14:textId="77777777" w:rsidR="00D775C3" w:rsidRPr="007E2831" w:rsidDel="00216697" w:rsidRDefault="00D775C3" w:rsidP="00407CB5">
      <w:pPr>
        <w:rPr>
          <w:del w:id="137" w:author="Naren Sairam Iyer" w:date="2020-03-03T19:09:00Z"/>
        </w:rPr>
      </w:pPr>
    </w:p>
    <w:p w14:paraId="5E8E70DD" w14:textId="517688B7" w:rsidR="007E2831" w:rsidRPr="007E2831" w:rsidRDefault="007E2831" w:rsidP="007E2831">
      <w:r w:rsidRPr="007E2831">
        <w:rPr>
          <w:b/>
          <w:bCs/>
        </w:rPr>
        <w:t>SPORTSFETE APP</w:t>
      </w:r>
      <w:r>
        <w:rPr>
          <w:b/>
          <w:bCs/>
        </w:rPr>
        <w:t xml:space="preserve"> </w:t>
      </w:r>
      <w:r>
        <w:t>| Sept 201</w:t>
      </w:r>
      <w:r w:rsidR="00823AC1">
        <w:t>9</w:t>
      </w:r>
      <w:r>
        <w:t xml:space="preserve"> – </w:t>
      </w:r>
      <w:r w:rsidR="00823AC1">
        <w:t>Oct</w:t>
      </w:r>
      <w:r>
        <w:t xml:space="preserve"> 201</w:t>
      </w:r>
      <w:r w:rsidR="00823AC1">
        <w:t>9</w:t>
      </w:r>
    </w:p>
    <w:p w14:paraId="3362EE23" w14:textId="77777777" w:rsidR="00F469D9" w:rsidRDefault="007E2831" w:rsidP="00E96A98">
      <w:pPr>
        <w:pStyle w:val="ListParagraph"/>
        <w:numPr>
          <w:ilvl w:val="0"/>
          <w:numId w:val="22"/>
        </w:numPr>
      </w:pPr>
      <w:r>
        <w:t>An</w:t>
      </w:r>
      <w:r w:rsidR="00F469D9">
        <w:t xml:space="preserve"> official</w:t>
      </w:r>
      <w:r>
        <w:t xml:space="preserve"> </w:t>
      </w:r>
      <w:r w:rsidRPr="00216697">
        <w:rPr>
          <w:b/>
          <w:bCs/>
          <w:rPrChange w:id="138" w:author="Naren Sairam Iyer" w:date="2020-03-03T19:10:00Z">
            <w:rPr/>
          </w:rPrChange>
        </w:rPr>
        <w:t>android application</w:t>
      </w:r>
      <w:r>
        <w:t xml:space="preserve"> fo</w:t>
      </w:r>
      <w:r w:rsidR="00F469D9">
        <w:t xml:space="preserve">r </w:t>
      </w:r>
      <w:r w:rsidRPr="00F469D9">
        <w:rPr>
          <w:b/>
          <w:bCs/>
        </w:rPr>
        <w:t>Sportsfete</w:t>
      </w:r>
      <w:r w:rsidR="00F469D9">
        <w:t>’19</w:t>
      </w:r>
      <w:r w:rsidR="00521530">
        <w:t>,</w:t>
      </w:r>
      <w:r w:rsidR="00F469D9">
        <w:t xml:space="preserve"> </w:t>
      </w:r>
      <w:r>
        <w:t>NIT Trichy</w:t>
      </w:r>
      <w:r w:rsidR="00F469D9">
        <w:t>’s annual Inter-Departmental Sports Fest.</w:t>
      </w:r>
      <w:r>
        <w:t xml:space="preserve"> </w:t>
      </w:r>
    </w:p>
    <w:p w14:paraId="06888A84" w14:textId="0A7F5B9A" w:rsidR="00B24241" w:rsidRDefault="00F469D9" w:rsidP="00E96A98">
      <w:pPr>
        <w:pStyle w:val="ListParagraph"/>
        <w:numPr>
          <w:ilvl w:val="0"/>
          <w:numId w:val="22"/>
        </w:numPr>
      </w:pPr>
      <w:r>
        <w:t>An appealing User-Interface,</w:t>
      </w:r>
      <w:ins w:id="139" w:author="Naren Sairam Iyer" w:date="2020-03-03T19:11:00Z">
        <w:r w:rsidR="00216697">
          <w:t xml:space="preserve"> </w:t>
        </w:r>
      </w:ins>
      <w:del w:id="140" w:author="Naren Sairam Iyer" w:date="2020-03-03T19:19:00Z">
        <w:r w:rsidDel="008A1F8D">
          <w:delText xml:space="preserve"> </w:delText>
        </w:r>
      </w:del>
      <w:r>
        <w:t>built with many traits like Schedule, Leaderboard where</w:t>
      </w:r>
      <w:r w:rsidR="00E96A98">
        <w:t xml:space="preserve"> </w:t>
      </w:r>
      <w:ins w:id="141" w:author="Naren Sairam Iyer" w:date="2020-03-03T19:11:00Z">
        <w:r w:rsidR="00216697" w:rsidRPr="00216697">
          <w:rPr>
            <w:rPrChange w:id="142" w:author="Naren Sairam Iyer" w:date="2020-03-03T19:11:00Z">
              <w:rPr>
                <w:b/>
                <w:bCs/>
              </w:rPr>
            </w:rPrChange>
          </w:rPr>
          <w:t>users get</w:t>
        </w:r>
      </w:ins>
      <w:del w:id="143" w:author="Naren Sairam Iyer" w:date="2020-03-03T19:11:00Z">
        <w:r w:rsidR="00E96A98" w:rsidRPr="00216697" w:rsidDel="00216697">
          <w:rPr>
            <w:b/>
            <w:bCs/>
            <w:rPrChange w:id="144" w:author="Naren Sairam Iyer" w:date="2020-03-03T19:10:00Z">
              <w:rPr/>
            </w:rPrChange>
          </w:rPr>
          <w:delText>users get</w:delText>
        </w:r>
      </w:del>
      <w:r w:rsidR="00E96A98" w:rsidRPr="00216697">
        <w:rPr>
          <w:b/>
          <w:bCs/>
          <w:rPrChange w:id="145" w:author="Naren Sairam Iyer" w:date="2020-03-03T19:10:00Z">
            <w:rPr/>
          </w:rPrChange>
        </w:rPr>
        <w:t xml:space="preserve"> real time sports feed</w:t>
      </w:r>
      <w:r w:rsidR="00412C99">
        <w:t xml:space="preserve"> such as </w:t>
      </w:r>
      <w:r>
        <w:t>C</w:t>
      </w:r>
      <w:r w:rsidR="00E96A98">
        <w:t>ommentary</w:t>
      </w:r>
      <w:r>
        <w:t xml:space="preserve"> and Player Achievements</w:t>
      </w:r>
      <w:ins w:id="146" w:author="Naren Sairam Iyer" w:date="2020-03-03T19:19:00Z">
        <w:r w:rsidR="008A1F8D">
          <w:t>.</w:t>
        </w:r>
      </w:ins>
      <w:del w:id="147" w:author="Naren Sairam Iyer" w:date="2020-03-03T19:19:00Z">
        <w:r w:rsidDel="008A1F8D">
          <w:delText>.</w:delText>
        </w:r>
      </w:del>
    </w:p>
    <w:p w14:paraId="77D4E22A" w14:textId="56823F94" w:rsidR="00E96A98" w:rsidRDefault="00E96A98" w:rsidP="00E96A98">
      <w:pPr>
        <w:pStyle w:val="ListParagraph"/>
        <w:numPr>
          <w:ilvl w:val="0"/>
          <w:numId w:val="22"/>
        </w:numPr>
      </w:pPr>
      <w:r>
        <w:t>Built the UI</w:t>
      </w:r>
      <w:r w:rsidR="00F469D9">
        <w:t xml:space="preserve"> with </w:t>
      </w:r>
      <w:r w:rsidR="00F469D9" w:rsidRPr="00935670">
        <w:rPr>
          <w:b/>
          <w:bCs/>
        </w:rPr>
        <w:t>Material Design</w:t>
      </w:r>
      <w:ins w:id="148" w:author="Naren Sairam Iyer" w:date="2020-03-03T19:10:00Z">
        <w:r w:rsidR="00216697">
          <w:rPr>
            <w:b/>
            <w:bCs/>
          </w:rPr>
          <w:t>,</w:t>
        </w:r>
      </w:ins>
      <w:ins w:id="149" w:author="Naren Sairam Iyer" w:date="2020-03-03T19:11:00Z">
        <w:r w:rsidR="00216697">
          <w:rPr>
            <w:b/>
            <w:bCs/>
          </w:rPr>
          <w:t xml:space="preserve"> </w:t>
        </w:r>
        <w:r w:rsidR="00216697" w:rsidRPr="00216697">
          <w:rPr>
            <w:rPrChange w:id="150" w:author="Naren Sairam Iyer" w:date="2020-03-03T19:12:00Z">
              <w:rPr>
                <w:b/>
                <w:bCs/>
              </w:rPr>
            </w:rPrChange>
          </w:rPr>
          <w:t>player search and</w:t>
        </w:r>
      </w:ins>
      <w:del w:id="151" w:author="Naren Sairam Iyer" w:date="2020-03-03T19:11:00Z">
        <w:r w:rsidR="00935670" w:rsidDel="00216697">
          <w:delText xml:space="preserve"> and</w:delText>
        </w:r>
      </w:del>
      <w:r>
        <w:t xml:space="preserve"> a pre</w:t>
      </w:r>
      <w:r w:rsidR="00521530">
        <w:t>-</w:t>
      </w:r>
      <w:r>
        <w:t>match voting feature which enabled users to predict match results.</w:t>
      </w:r>
      <w:del w:id="152" w:author="Naren Sairam Iyer" w:date="2020-03-03T19:11:00Z">
        <w:r w:rsidDel="00216697">
          <w:delText xml:space="preserve"> </w:delText>
        </w:r>
        <w:r w:rsidR="00935670" w:rsidDel="00216697">
          <w:delText>(add one more feature)</w:delText>
        </w:r>
      </w:del>
    </w:p>
    <w:p w14:paraId="669C80D8" w14:textId="0F16B456" w:rsidR="00E96A98" w:rsidRDefault="00E96A98" w:rsidP="00E96A98">
      <w:pPr>
        <w:pStyle w:val="ListParagraph"/>
        <w:numPr>
          <w:ilvl w:val="0"/>
          <w:numId w:val="22"/>
        </w:numPr>
      </w:pPr>
      <w:r>
        <w:t xml:space="preserve">Used by more than </w:t>
      </w:r>
      <w:r w:rsidR="00935670">
        <w:t>3</w:t>
      </w:r>
      <w:r>
        <w:t>000 students each year</w:t>
      </w:r>
      <w:r w:rsidR="00F4309F">
        <w:t>.</w:t>
      </w:r>
    </w:p>
    <w:p w14:paraId="1B8AC2A3" w14:textId="4FD653A9" w:rsidR="00B430FC" w:rsidRPr="00922A04" w:rsidRDefault="00B24241" w:rsidP="00B430FC">
      <w:pPr>
        <w:pStyle w:val="Heading1"/>
        <w:rPr>
          <w:b/>
          <w:bCs/>
          <w:sz w:val="28"/>
          <w:szCs w:val="28"/>
        </w:rPr>
      </w:pPr>
      <w:r w:rsidRPr="00922A04">
        <w:rPr>
          <w:b/>
          <w:bCs/>
          <w:sz w:val="28"/>
          <w:szCs w:val="28"/>
        </w:rPr>
        <w:t>Achievements</w:t>
      </w:r>
    </w:p>
    <w:p w14:paraId="792C756A" w14:textId="36BE1CA5" w:rsidR="00B24241" w:rsidRDefault="0097451B" w:rsidP="007564FA">
      <w:pPr>
        <w:pStyle w:val="ListBullet"/>
        <w:ind w:left="720"/>
      </w:pPr>
      <w:r>
        <w:t xml:space="preserve">Qualified for </w:t>
      </w:r>
      <w:r w:rsidRPr="0097451B">
        <w:rPr>
          <w:b/>
          <w:bCs/>
        </w:rPr>
        <w:t>Indian National Olympiad in Informatics (INOI) 2018</w:t>
      </w:r>
      <w:r>
        <w:t xml:space="preserve"> through Zonal Computing Olympiad (ZCO).</w:t>
      </w:r>
    </w:p>
    <w:p w14:paraId="35AD5E77" w14:textId="55CAE217" w:rsidR="005F5701" w:rsidRPr="0083201E" w:rsidRDefault="00935670" w:rsidP="005F5701">
      <w:pPr>
        <w:pStyle w:val="ListBullet"/>
        <w:ind w:left="720"/>
      </w:pPr>
      <w:r>
        <w:t>Top 5 in</w:t>
      </w:r>
      <w:r w:rsidR="005F5701">
        <w:t xml:space="preserve"> </w:t>
      </w:r>
      <w:r w:rsidR="005F5701" w:rsidRPr="005F5701">
        <w:rPr>
          <w:b/>
          <w:bCs/>
        </w:rPr>
        <w:t>Siemens MakeIT Real Hackathon 2019</w:t>
      </w:r>
      <w:r w:rsidR="0083201E">
        <w:rPr>
          <w:b/>
          <w:bCs/>
        </w:rPr>
        <w:t xml:space="preserve">, </w:t>
      </w:r>
      <w:r w:rsidR="0083201E" w:rsidRPr="0083201E">
        <w:t>held at Ban</w:t>
      </w:r>
      <w:bookmarkStart w:id="153" w:name="_GoBack"/>
      <w:bookmarkEnd w:id="153"/>
      <w:r w:rsidR="0083201E" w:rsidRPr="0083201E">
        <w:t>galore.</w:t>
      </w:r>
    </w:p>
    <w:p w14:paraId="16130BE6" w14:textId="73BC3DF5" w:rsidR="005F5701" w:rsidRPr="0083201E" w:rsidRDefault="005F5701" w:rsidP="005F5701">
      <w:pPr>
        <w:pStyle w:val="ListBullet"/>
        <w:numPr>
          <w:ilvl w:val="0"/>
          <w:numId w:val="0"/>
        </w:numPr>
        <w:ind w:left="360" w:hanging="360"/>
      </w:pPr>
    </w:p>
    <w:p w14:paraId="17A1E42E" w14:textId="77777777" w:rsidR="005F5701" w:rsidRDefault="005F5701" w:rsidP="005F5701">
      <w:pPr>
        <w:pStyle w:val="ListBullet"/>
        <w:numPr>
          <w:ilvl w:val="0"/>
          <w:numId w:val="0"/>
        </w:numPr>
        <w:ind w:left="360" w:hanging="360"/>
      </w:pPr>
    </w:p>
    <w:p w14:paraId="6372D91F" w14:textId="0DA0637F" w:rsidR="0097451B" w:rsidRPr="00922A04" w:rsidRDefault="0097451B" w:rsidP="0097451B">
      <w:pPr>
        <w:pStyle w:val="Heading1"/>
        <w:rPr>
          <w:b/>
          <w:bCs/>
          <w:sz w:val="28"/>
          <w:szCs w:val="28"/>
        </w:rPr>
      </w:pPr>
      <w:r w:rsidRPr="00922A04">
        <w:rPr>
          <w:b/>
          <w:bCs/>
          <w:sz w:val="28"/>
          <w:szCs w:val="28"/>
        </w:rPr>
        <w:lastRenderedPageBreak/>
        <w:t>Extra Curriculars</w:t>
      </w:r>
    </w:p>
    <w:p w14:paraId="3E36D407" w14:textId="7E6ACC0F" w:rsidR="0097451B" w:rsidRDefault="0097451B" w:rsidP="0097451B">
      <w:pPr>
        <w:rPr>
          <w:b/>
          <w:bCs/>
        </w:rPr>
      </w:pPr>
      <w:r w:rsidRPr="0097451B">
        <w:rPr>
          <w:b/>
          <w:bCs/>
        </w:rPr>
        <w:t>Mridangam Player</w:t>
      </w:r>
    </w:p>
    <w:p w14:paraId="62236265" w14:textId="1580999B" w:rsidR="0097451B" w:rsidRDefault="0097451B" w:rsidP="0097451B">
      <w:pPr>
        <w:pStyle w:val="ListParagraph"/>
        <w:numPr>
          <w:ilvl w:val="0"/>
          <w:numId w:val="19"/>
        </w:numPr>
      </w:pPr>
      <w:r>
        <w:t xml:space="preserve">Classical Indian percussion instrument player </w:t>
      </w:r>
      <w:r w:rsidR="00FB38DE">
        <w:t>for over 7-years</w:t>
      </w:r>
      <w:r>
        <w:t>.</w:t>
      </w:r>
    </w:p>
    <w:p w14:paraId="3235841A" w14:textId="2B79E055" w:rsidR="0097451B" w:rsidRDefault="0097451B" w:rsidP="0097451B">
      <w:pPr>
        <w:rPr>
          <w:b/>
          <w:bCs/>
        </w:rPr>
      </w:pPr>
      <w:r w:rsidRPr="0097451B">
        <w:rPr>
          <w:b/>
          <w:bCs/>
        </w:rPr>
        <w:t>Table Tenni</w:t>
      </w:r>
      <w:r>
        <w:rPr>
          <w:b/>
          <w:bCs/>
        </w:rPr>
        <w:t>s</w:t>
      </w:r>
    </w:p>
    <w:p w14:paraId="5DAB4F3B" w14:textId="19CEBCAD" w:rsidR="0097451B" w:rsidRPr="0097451B" w:rsidRDefault="0097451B" w:rsidP="0097451B">
      <w:pPr>
        <w:pStyle w:val="ListParagraph"/>
        <w:numPr>
          <w:ilvl w:val="0"/>
          <w:numId w:val="19"/>
        </w:numPr>
      </w:pPr>
      <w:r w:rsidRPr="007E2831">
        <w:t xml:space="preserve">Played Table Tennis </w:t>
      </w:r>
      <w:r w:rsidR="00FB38DE">
        <w:t xml:space="preserve">sub-junior </w:t>
      </w:r>
      <w:r w:rsidRPr="007E2831">
        <w:t xml:space="preserve">at </w:t>
      </w:r>
      <w:r w:rsidR="00FB38DE">
        <w:t xml:space="preserve">Tamil Nadu </w:t>
      </w:r>
      <w:r w:rsidRPr="007E2831">
        <w:t>State level</w:t>
      </w:r>
      <w:r w:rsidR="00F4309F">
        <w:t>.</w:t>
      </w:r>
      <w:r w:rsidR="00A02B87">
        <w:t xml:space="preserve"> Now currently representing </w:t>
      </w:r>
      <w:r w:rsidR="00922A04">
        <w:t xml:space="preserve">the </w:t>
      </w:r>
      <w:r w:rsidR="00A02B87">
        <w:t>college team.</w:t>
      </w:r>
    </w:p>
    <w:p w14:paraId="2BAD0586" w14:textId="77777777" w:rsidR="0097451B" w:rsidRPr="0097451B" w:rsidRDefault="0097451B" w:rsidP="0097451B"/>
    <w:sectPr w:rsidR="0097451B" w:rsidRPr="0097451B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D5D5D" w14:textId="77777777" w:rsidR="00ED5C64" w:rsidRDefault="00ED5C64">
      <w:pPr>
        <w:spacing w:after="0" w:line="240" w:lineRule="auto"/>
      </w:pPr>
      <w:r>
        <w:separator/>
      </w:r>
    </w:p>
  </w:endnote>
  <w:endnote w:type="continuationSeparator" w:id="0">
    <w:p w14:paraId="0CBD522E" w14:textId="77777777" w:rsidR="00ED5C64" w:rsidRDefault="00ED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C61B1D" w14:paraId="51042939" w14:textId="77777777" w:rsidTr="0091682E">
      <w:tc>
        <w:tcPr>
          <w:tcW w:w="3164" w:type="dxa"/>
        </w:tcPr>
        <w:p w14:paraId="3429CAD2" w14:textId="66C604B5" w:rsidR="00C61B1D" w:rsidRDefault="00C61B1D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C61B1D" w:rsidRDefault="00C61B1D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C61B1D" w:rsidRDefault="00C61B1D">
          <w:pPr>
            <w:pStyle w:val="Footer"/>
            <w:jc w:val="right"/>
          </w:pPr>
        </w:p>
      </w:tc>
    </w:tr>
  </w:tbl>
  <w:p w14:paraId="27AE546A" w14:textId="77777777" w:rsidR="00C61B1D" w:rsidRDefault="00C6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8F828" w14:textId="77777777" w:rsidR="00ED5C64" w:rsidRDefault="00ED5C64">
      <w:pPr>
        <w:spacing w:after="0" w:line="240" w:lineRule="auto"/>
      </w:pPr>
      <w:r>
        <w:separator/>
      </w:r>
    </w:p>
  </w:footnote>
  <w:footnote w:type="continuationSeparator" w:id="0">
    <w:p w14:paraId="12165925" w14:textId="77777777" w:rsidR="00ED5C64" w:rsidRDefault="00ED5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D8A9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C2513DE"/>
    <w:multiLevelType w:val="hybridMultilevel"/>
    <w:tmpl w:val="A06E20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4944F1"/>
    <w:multiLevelType w:val="hybridMultilevel"/>
    <w:tmpl w:val="08E80E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6B1"/>
    <w:multiLevelType w:val="hybridMultilevel"/>
    <w:tmpl w:val="90C8C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E772A"/>
    <w:multiLevelType w:val="hybridMultilevel"/>
    <w:tmpl w:val="3CEC9E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F36CF"/>
    <w:multiLevelType w:val="hybridMultilevel"/>
    <w:tmpl w:val="B866CD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F6134"/>
    <w:multiLevelType w:val="hybridMultilevel"/>
    <w:tmpl w:val="CAACC6F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BD32C1"/>
    <w:multiLevelType w:val="hybridMultilevel"/>
    <w:tmpl w:val="C9463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2E230F"/>
    <w:multiLevelType w:val="hybridMultilevel"/>
    <w:tmpl w:val="653AD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94201"/>
    <w:multiLevelType w:val="hybridMultilevel"/>
    <w:tmpl w:val="E2EAB4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7"/>
  </w:num>
  <w:num w:numId="8">
    <w:abstractNumId w:val="11"/>
  </w:num>
  <w:num w:numId="9">
    <w:abstractNumId w:val="2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3"/>
  </w:num>
  <w:num w:numId="17">
    <w:abstractNumId w:val="18"/>
  </w:num>
  <w:num w:numId="18">
    <w:abstractNumId w:val="16"/>
  </w:num>
  <w:num w:numId="19">
    <w:abstractNumId w:val="14"/>
  </w:num>
  <w:num w:numId="20">
    <w:abstractNumId w:val="15"/>
  </w:num>
  <w:num w:numId="21">
    <w:abstractNumId w:val="22"/>
  </w:num>
  <w:num w:numId="22">
    <w:abstractNumId w:val="12"/>
  </w:num>
  <w:num w:numId="23">
    <w:abstractNumId w:val="10"/>
  </w:num>
  <w:num w:numId="2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ren Sairam Iyer">
    <w15:presenceInfo w15:providerId="None" w15:userId="Naren Sairam Iyer"/>
  </w15:person>
  <w15:person w15:author="V. Sairam">
    <w15:presenceInfo w15:providerId="Windows Live" w15:userId="452f9d149d2773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177DD"/>
    <w:rsid w:val="00060C1A"/>
    <w:rsid w:val="001927A8"/>
    <w:rsid w:val="001C0C94"/>
    <w:rsid w:val="00216697"/>
    <w:rsid w:val="002A0657"/>
    <w:rsid w:val="002E1EC2"/>
    <w:rsid w:val="002E3C44"/>
    <w:rsid w:val="00302F25"/>
    <w:rsid w:val="00322739"/>
    <w:rsid w:val="00391F5A"/>
    <w:rsid w:val="0039477C"/>
    <w:rsid w:val="00394EC2"/>
    <w:rsid w:val="003C485A"/>
    <w:rsid w:val="003F2AD3"/>
    <w:rsid w:val="00407CB5"/>
    <w:rsid w:val="00412C99"/>
    <w:rsid w:val="0045456F"/>
    <w:rsid w:val="004A49F7"/>
    <w:rsid w:val="004F7C7A"/>
    <w:rsid w:val="00521530"/>
    <w:rsid w:val="005220B1"/>
    <w:rsid w:val="00543501"/>
    <w:rsid w:val="005F5701"/>
    <w:rsid w:val="00603852"/>
    <w:rsid w:val="006876E1"/>
    <w:rsid w:val="00692698"/>
    <w:rsid w:val="007564FA"/>
    <w:rsid w:val="007E2831"/>
    <w:rsid w:val="00823AC1"/>
    <w:rsid w:val="0083201E"/>
    <w:rsid w:val="008675A0"/>
    <w:rsid w:val="008A1F8D"/>
    <w:rsid w:val="008A617C"/>
    <w:rsid w:val="008F16D2"/>
    <w:rsid w:val="0091682E"/>
    <w:rsid w:val="00922A04"/>
    <w:rsid w:val="00935670"/>
    <w:rsid w:val="00952964"/>
    <w:rsid w:val="00957A69"/>
    <w:rsid w:val="0097451B"/>
    <w:rsid w:val="00993F8D"/>
    <w:rsid w:val="009C2645"/>
    <w:rsid w:val="009E5972"/>
    <w:rsid w:val="009F4FB7"/>
    <w:rsid w:val="00A02AC3"/>
    <w:rsid w:val="00A02B87"/>
    <w:rsid w:val="00A226B0"/>
    <w:rsid w:val="00A2775E"/>
    <w:rsid w:val="00AB7844"/>
    <w:rsid w:val="00B24241"/>
    <w:rsid w:val="00B430FC"/>
    <w:rsid w:val="00C172E1"/>
    <w:rsid w:val="00C541E1"/>
    <w:rsid w:val="00C61B1D"/>
    <w:rsid w:val="00C913C1"/>
    <w:rsid w:val="00CC641A"/>
    <w:rsid w:val="00D129A4"/>
    <w:rsid w:val="00D775C3"/>
    <w:rsid w:val="00DB7841"/>
    <w:rsid w:val="00E141C5"/>
    <w:rsid w:val="00E756FC"/>
    <w:rsid w:val="00E81434"/>
    <w:rsid w:val="00E96A98"/>
    <w:rsid w:val="00ED5C64"/>
    <w:rsid w:val="00F4309F"/>
    <w:rsid w:val="00F469D9"/>
    <w:rsid w:val="00FB38DE"/>
    <w:rsid w:val="00FB4223"/>
    <w:rsid w:val="00F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A1F8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A1F8D"/>
  </w:style>
  <w:style w:type="character" w:customStyle="1" w:styleId="vanity-namedisplay-name">
    <w:name w:val="vanity-name__display-name"/>
    <w:basedOn w:val="DefaultParagraphFont"/>
    <w:rsid w:val="008A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Sairam Iyer</dc:creator>
  <cp:keywords/>
  <dc:description/>
  <cp:lastModifiedBy>Naren Sairam Iyer</cp:lastModifiedBy>
  <cp:revision>34</cp:revision>
  <cp:lastPrinted>2019-11-16T16:04:00Z</cp:lastPrinted>
  <dcterms:created xsi:type="dcterms:W3CDTF">2019-11-17T07:23:00Z</dcterms:created>
  <dcterms:modified xsi:type="dcterms:W3CDTF">2020-03-03T14:00:00Z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